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5F" w:rsidRDefault="002C010B">
      <w:pPr>
        <w:rPr>
          <w:ins w:id="0" w:author="Rebecca Broadwater" w:date="2014-09-30T22:18:00Z"/>
          <w:b/>
          <w:u w:val="single"/>
        </w:rPr>
      </w:pPr>
      <w:ins w:id="1" w:author="Rebecca Broadwater" w:date="2014-09-30T22:16:00Z">
        <w:r>
          <w:rPr>
            <w:b/>
            <w:u w:val="single"/>
          </w:rPr>
          <w:t>[Reph</w:t>
        </w:r>
      </w:ins>
      <w:ins w:id="2" w:author="Rebecca Broadwater" w:date="2014-09-30T22:17:00Z">
        <w:r>
          <w:rPr>
            <w:b/>
            <w:u w:val="single"/>
          </w:rPr>
          <w:t>rase requirements so they require a particular functionality.  For example – The application shall allow a user in an administrative role to add new goal(s) for student(s) users.]</w:t>
        </w:r>
      </w:ins>
    </w:p>
    <w:p w:rsidR="005F1C15" w:rsidRDefault="005F1C15">
      <w:pPr>
        <w:rPr>
          <w:ins w:id="3" w:author="Rebecca Broadwater" w:date="2014-09-30T22:18:00Z"/>
          <w:b/>
          <w:u w:val="single"/>
        </w:rPr>
      </w:pPr>
    </w:p>
    <w:p w:rsidR="005F1C15" w:rsidRPr="002C010B" w:rsidRDefault="005F1C15">
      <w:pPr>
        <w:rPr>
          <w:b/>
          <w:u w:val="single"/>
          <w:rPrChange w:id="4" w:author="Rebecca Broadwater" w:date="2014-09-30T22:16:00Z">
            <w:rPr/>
          </w:rPrChange>
        </w:rPr>
      </w:pPr>
      <w:ins w:id="5" w:author="Rebecca Broadwater" w:date="2014-09-30T22:18:00Z">
        <w:r>
          <w:rPr>
            <w:b/>
            <w:u w:val="single"/>
          </w:rPr>
          <w:t xml:space="preserve">[Add more detail to use cases.  Also each use case is intended to </w:t>
        </w:r>
      </w:ins>
      <w:ins w:id="6" w:author="Rebecca Broadwater" w:date="2014-09-30T22:19:00Z">
        <w:r>
          <w:rPr>
            <w:b/>
            <w:u w:val="single"/>
          </w:rPr>
          <w:t>describe</w:t>
        </w:r>
      </w:ins>
      <w:ins w:id="7" w:author="Rebecca Broadwater" w:date="2014-09-30T22:18:00Z">
        <w:r>
          <w:rPr>
            <w:b/>
            <w:u w:val="single"/>
          </w:rPr>
          <w:t xml:space="preserve"> </w:t>
        </w:r>
      </w:ins>
      <w:ins w:id="8" w:author="Rebecca Broadwater" w:date="2014-09-30T22:19:00Z">
        <w:r>
          <w:rPr>
            <w:b/>
            <w:u w:val="single"/>
          </w:rPr>
          <w:t>a particular functionality.  For example, to add a new user, the use case could be “Administrator logs into system.  Upon successful login the admin fills out the appropriate credentials to add a new user to the system.   If all fields are valid then the new user is added; if not the admin is prompted to correct the issue(s)</w:t>
        </w:r>
      </w:ins>
      <w:ins w:id="9" w:author="Rebecca Broadwater" w:date="2014-09-30T22:22:00Z">
        <w:r>
          <w:rPr>
            <w:b/>
            <w:u w:val="single"/>
          </w:rPr>
          <w:t>.]</w:t>
        </w:r>
      </w:ins>
      <w:bookmarkStart w:id="10" w:name="_GoBack"/>
      <w:bookmarkEnd w:id="10"/>
    </w:p>
    <w:p w:rsidR="0048633B" w:rsidRDefault="0048633B"/>
    <w:p w:rsidR="0048633B" w:rsidRDefault="0048633B">
      <w:pPr>
        <w:rPr>
          <w:b/>
        </w:rPr>
      </w:pPr>
      <w:r>
        <w:rPr>
          <w:b/>
        </w:rPr>
        <w:t>Project Deliverables for 09.17.14</w:t>
      </w:r>
    </w:p>
    <w:p w:rsidR="0048633B" w:rsidRDefault="0048633B">
      <w:pPr>
        <w:rPr>
          <w:b/>
        </w:rPr>
      </w:pPr>
    </w:p>
    <w:p w:rsidR="0048633B" w:rsidRDefault="0048633B">
      <w:pPr>
        <w:rPr>
          <w:b/>
        </w:rPr>
      </w:pPr>
      <w:r>
        <w:rPr>
          <w:b/>
        </w:rPr>
        <w:t>Requirements</w:t>
      </w:r>
    </w:p>
    <w:p w:rsidR="0048633B" w:rsidRDefault="0048633B">
      <w:pPr>
        <w:rPr>
          <w:b/>
        </w:rPr>
      </w:pPr>
      <w:r>
        <w:rPr>
          <w:b/>
        </w:rPr>
        <w:tab/>
        <w:t>Functional</w:t>
      </w:r>
    </w:p>
    <w:p w:rsidR="0048633B" w:rsidRDefault="0048633B">
      <w:r>
        <w:rPr>
          <w:b/>
        </w:rPr>
        <w:tab/>
      </w:r>
      <w:r>
        <w:rPr>
          <w:b/>
        </w:rPr>
        <w:tab/>
      </w:r>
      <w:r>
        <w:t>Keeps records of user progress and weaknesses</w:t>
      </w:r>
    </w:p>
    <w:p w:rsidR="0048633B" w:rsidRDefault="0048633B">
      <w:r>
        <w:tab/>
      </w:r>
      <w:r>
        <w:tab/>
        <w:t xml:space="preserve">Show menu for user and admin </w:t>
      </w:r>
    </w:p>
    <w:p w:rsidR="0048633B" w:rsidRDefault="0048633B">
      <w:r>
        <w:tab/>
      </w:r>
      <w:r>
        <w:tab/>
        <w:t>Training sim for user to test goals and knowledge</w:t>
      </w:r>
    </w:p>
    <w:p w:rsidR="0048633B" w:rsidRDefault="0048633B">
      <w:r>
        <w:tab/>
      </w:r>
      <w:r>
        <w:tab/>
        <w:t>Breakdown of goals and results of sim</w:t>
      </w:r>
    </w:p>
    <w:p w:rsidR="0048633B" w:rsidRDefault="0048633B">
      <w:r>
        <w:tab/>
      </w:r>
      <w:r>
        <w:tab/>
        <w:t>Be able to modify goals to user failure and lesson plan goals</w:t>
      </w:r>
    </w:p>
    <w:p w:rsidR="0048633B" w:rsidRDefault="0048633B">
      <w:r>
        <w:tab/>
      </w:r>
      <w:r>
        <w:tab/>
        <w:t>Be able to pass user onto next lesson or restart from checkpoint</w:t>
      </w:r>
    </w:p>
    <w:p w:rsidR="00667EA9" w:rsidRDefault="0048633B">
      <w:r>
        <w:tab/>
      </w:r>
      <w:r>
        <w:tab/>
        <w:t>Verify user and admin credentials (login)</w:t>
      </w:r>
    </w:p>
    <w:p w:rsidR="0048633B" w:rsidRDefault="0048633B">
      <w:pPr>
        <w:rPr>
          <w:b/>
        </w:rPr>
      </w:pPr>
      <w:r>
        <w:tab/>
      </w:r>
      <w:r>
        <w:rPr>
          <w:b/>
        </w:rPr>
        <w:t>Non-functional</w:t>
      </w:r>
    </w:p>
    <w:p w:rsidR="00667EA9" w:rsidRPr="00667EA9" w:rsidRDefault="00667EA9">
      <w:r>
        <w:rPr>
          <w:b/>
        </w:rPr>
        <w:tab/>
      </w:r>
      <w:r>
        <w:rPr>
          <w:b/>
        </w:rPr>
        <w:tab/>
      </w:r>
      <w:r>
        <w:t xml:space="preserve">Store user data in a database for easy retrieval </w:t>
      </w:r>
    </w:p>
    <w:p w:rsidR="0048633B" w:rsidRDefault="0048633B">
      <w:r>
        <w:rPr>
          <w:b/>
        </w:rPr>
        <w:tab/>
      </w:r>
      <w:r>
        <w:rPr>
          <w:b/>
        </w:rPr>
        <w:tab/>
      </w:r>
      <w:r w:rsidR="00667EA9">
        <w:t>Login – user name and password</w:t>
      </w:r>
    </w:p>
    <w:p w:rsidR="00667EA9" w:rsidRDefault="00667EA9">
      <w:r>
        <w:tab/>
      </w:r>
      <w:r>
        <w:tab/>
        <w:t>Programmed in java, which integrates with Adacel</w:t>
      </w:r>
    </w:p>
    <w:p w:rsidR="00667EA9" w:rsidRDefault="00667EA9">
      <w:r>
        <w:tab/>
      </w:r>
      <w:r>
        <w:tab/>
        <w:t>Extensible based on user feedbacks; changes rules and regulations</w:t>
      </w:r>
    </w:p>
    <w:p w:rsidR="00667EA9" w:rsidRDefault="009017CD">
      <w:r>
        <w:tab/>
      </w:r>
      <w:r>
        <w:tab/>
        <w:t>Exports results to admin in Microsoft Word</w:t>
      </w:r>
    </w:p>
    <w:p w:rsidR="009017CD" w:rsidRDefault="009017CD">
      <w:r>
        <w:tab/>
      </w:r>
      <w:r>
        <w:tab/>
      </w:r>
    </w:p>
    <w:p w:rsidR="0048633B" w:rsidRPr="009017CD" w:rsidRDefault="009017CD">
      <w:r>
        <w:tab/>
      </w:r>
      <w:r>
        <w:tab/>
      </w:r>
    </w:p>
    <w:p w:rsidR="0048633B" w:rsidRDefault="0048633B">
      <w:pPr>
        <w:rPr>
          <w:b/>
        </w:rPr>
      </w:pPr>
      <w:r>
        <w:rPr>
          <w:b/>
        </w:rPr>
        <w:t>Use Cases</w:t>
      </w:r>
    </w:p>
    <w:p w:rsidR="0048633B" w:rsidRDefault="0048633B">
      <w:r>
        <w:rPr>
          <w:b/>
        </w:rPr>
        <w:tab/>
      </w:r>
      <w:r>
        <w:t>User</w:t>
      </w:r>
    </w:p>
    <w:p w:rsidR="0048633B" w:rsidRDefault="0048633B">
      <w:r>
        <w:tab/>
      </w:r>
      <w:r>
        <w:tab/>
        <w:t>Login</w:t>
      </w:r>
    </w:p>
    <w:p w:rsidR="0048633B" w:rsidRDefault="0048633B">
      <w:r>
        <w:tab/>
      </w:r>
      <w:r>
        <w:tab/>
        <w:t>Choose Lesson</w:t>
      </w:r>
    </w:p>
    <w:p w:rsidR="0048633B" w:rsidRDefault="0048633B">
      <w:r>
        <w:tab/>
      </w:r>
      <w:r>
        <w:tab/>
        <w:t>Starts at goal</w:t>
      </w:r>
    </w:p>
    <w:p w:rsidR="0048633B" w:rsidRDefault="0048633B">
      <w:r>
        <w:tab/>
      </w:r>
      <w:r>
        <w:tab/>
        <w:t>Training simulation</w:t>
      </w:r>
    </w:p>
    <w:p w:rsidR="0048633B" w:rsidRDefault="009017CD">
      <w:r>
        <w:tab/>
      </w:r>
      <w:r>
        <w:tab/>
        <w:t>Breaksdown</w:t>
      </w:r>
      <w:r w:rsidR="0048633B">
        <w:t xml:space="preserve"> results</w:t>
      </w:r>
    </w:p>
    <w:p w:rsidR="0048633B" w:rsidRDefault="0048633B">
      <w:r>
        <w:tab/>
      </w:r>
      <w:r>
        <w:tab/>
      </w:r>
      <w:r>
        <w:tab/>
        <w:t>Fails goal</w:t>
      </w:r>
    </w:p>
    <w:p w:rsidR="0048633B" w:rsidRDefault="0048633B">
      <w:r>
        <w:tab/>
      </w:r>
      <w:r>
        <w:tab/>
      </w:r>
      <w:r>
        <w:tab/>
      </w:r>
      <w:r>
        <w:tab/>
        <w:t>Modify goals</w:t>
      </w:r>
    </w:p>
    <w:p w:rsidR="0048633B" w:rsidRDefault="0048633B">
      <w:r>
        <w:tab/>
      </w:r>
      <w:r>
        <w:tab/>
      </w:r>
      <w:r>
        <w:tab/>
        <w:t>Pass goal</w:t>
      </w:r>
    </w:p>
    <w:p w:rsidR="0048633B" w:rsidRDefault="0048633B">
      <w:r>
        <w:tab/>
      </w:r>
      <w:r>
        <w:tab/>
      </w:r>
      <w:r>
        <w:tab/>
      </w:r>
      <w:r>
        <w:tab/>
        <w:t>Next lesson</w:t>
      </w:r>
    </w:p>
    <w:p w:rsidR="0048633B" w:rsidRDefault="0048633B">
      <w:r>
        <w:tab/>
      </w:r>
      <w:r>
        <w:tab/>
        <w:t>Give feedback to instructor</w:t>
      </w:r>
    </w:p>
    <w:p w:rsidR="0048633B" w:rsidRDefault="0048633B"/>
    <w:p w:rsidR="0048633B" w:rsidRDefault="0048633B">
      <w:r>
        <w:tab/>
        <w:t>Admin</w:t>
      </w:r>
    </w:p>
    <w:p w:rsidR="0048633B" w:rsidRDefault="0048633B">
      <w:r>
        <w:tab/>
      </w:r>
      <w:r>
        <w:tab/>
        <w:t>Login</w:t>
      </w:r>
    </w:p>
    <w:p w:rsidR="0048633B" w:rsidRDefault="0048633B">
      <w:r>
        <w:tab/>
      </w:r>
      <w:r>
        <w:tab/>
        <w:t>Adds/Drops students</w:t>
      </w:r>
    </w:p>
    <w:p w:rsidR="0048633B" w:rsidRDefault="0048633B">
      <w:r>
        <w:lastRenderedPageBreak/>
        <w:tab/>
      </w:r>
      <w:r>
        <w:tab/>
        <w:t>Builds lesson plan</w:t>
      </w:r>
    </w:p>
    <w:p w:rsidR="0048633B" w:rsidRDefault="0048633B">
      <w:r>
        <w:tab/>
      </w:r>
      <w:r>
        <w:tab/>
        <w:t>Builds Goals</w:t>
      </w:r>
    </w:p>
    <w:p w:rsidR="0048633B" w:rsidRDefault="0048633B">
      <w:r>
        <w:tab/>
      </w:r>
      <w:r>
        <w:tab/>
        <w:t>Views student results</w:t>
      </w:r>
    </w:p>
    <w:p w:rsidR="0048633B" w:rsidRDefault="0048633B">
      <w:r>
        <w:tab/>
      </w:r>
      <w:r>
        <w:tab/>
        <w:t>Views user info</w:t>
      </w:r>
    </w:p>
    <w:p w:rsidR="0048633B" w:rsidRDefault="0048633B">
      <w:r>
        <w:tab/>
      </w:r>
      <w:r>
        <w:tab/>
        <w:t>Edit lesson/goal</w:t>
      </w:r>
    </w:p>
    <w:p w:rsidR="0048633B" w:rsidRDefault="0048633B">
      <w:r>
        <w:tab/>
      </w:r>
      <w:r>
        <w:tab/>
        <w:t>Test simulation</w:t>
      </w:r>
    </w:p>
    <w:p w:rsidR="0048633B" w:rsidRDefault="0048633B">
      <w:r>
        <w:tab/>
      </w:r>
      <w:r>
        <w:tab/>
        <w:t>View feedback from users</w:t>
      </w:r>
    </w:p>
    <w:p w:rsidR="0048633B" w:rsidRDefault="0048633B">
      <w:r>
        <w:tab/>
      </w:r>
      <w:r>
        <w:tab/>
      </w:r>
    </w:p>
    <w:p w:rsidR="009017CD" w:rsidRDefault="009017CD"/>
    <w:p w:rsidR="009017CD" w:rsidRDefault="009017CD">
      <w:pPr>
        <w:rPr>
          <w:b/>
        </w:rPr>
      </w:pPr>
      <w:r>
        <w:rPr>
          <w:b/>
        </w:rPr>
        <w:t>Requirements Management Plan</w:t>
      </w:r>
    </w:p>
    <w:p w:rsidR="0048633B" w:rsidRDefault="00764ED5" w:rsidP="00764ED5">
      <w:pPr>
        <w:pStyle w:val="ListParagraph"/>
        <w:numPr>
          <w:ilvl w:val="0"/>
          <w:numId w:val="2"/>
        </w:numPr>
      </w:pPr>
      <w:r>
        <w:t>Identify the requirement change</w:t>
      </w:r>
    </w:p>
    <w:p w:rsidR="00764ED5" w:rsidRDefault="00764ED5" w:rsidP="00764ED5">
      <w:pPr>
        <w:pStyle w:val="ListParagraph"/>
        <w:numPr>
          <w:ilvl w:val="0"/>
          <w:numId w:val="2"/>
        </w:numPr>
      </w:pPr>
      <w:r>
        <w:t xml:space="preserve">Evaluate whether the change is worth while </w:t>
      </w:r>
    </w:p>
    <w:p w:rsidR="00764ED5" w:rsidRDefault="00764ED5" w:rsidP="00764ED5">
      <w:pPr>
        <w:pStyle w:val="ListParagraph"/>
        <w:numPr>
          <w:ilvl w:val="0"/>
          <w:numId w:val="2"/>
        </w:numPr>
      </w:pPr>
      <w:r>
        <w:t xml:space="preserve">Communicate with all developers to approve change with 50% +1 vote to approve change </w:t>
      </w:r>
    </w:p>
    <w:p w:rsidR="00764ED5" w:rsidRDefault="00764ED5" w:rsidP="00764ED5">
      <w:pPr>
        <w:pStyle w:val="ListParagraph"/>
        <w:numPr>
          <w:ilvl w:val="0"/>
          <w:numId w:val="2"/>
        </w:numPr>
      </w:pPr>
      <w:r>
        <w:t xml:space="preserve">Evaluate </w:t>
      </w:r>
      <w:r w:rsidR="00C96C46">
        <w:t xml:space="preserve">cost, time, effort, and ability of change </w:t>
      </w:r>
    </w:p>
    <w:p w:rsidR="00764ED5" w:rsidRDefault="00764ED5" w:rsidP="00764ED5">
      <w:pPr>
        <w:pStyle w:val="ListParagraph"/>
        <w:numPr>
          <w:ilvl w:val="0"/>
          <w:numId w:val="2"/>
        </w:numPr>
      </w:pPr>
      <w:r>
        <w:t>Estimate the effected consequences of implementing the change</w:t>
      </w:r>
    </w:p>
    <w:p w:rsidR="00764ED5" w:rsidRDefault="00764ED5" w:rsidP="00764ED5">
      <w:pPr>
        <w:pStyle w:val="ListParagraph"/>
        <w:numPr>
          <w:ilvl w:val="0"/>
          <w:numId w:val="2"/>
        </w:numPr>
      </w:pPr>
      <w:r>
        <w:t>Redesign based on outcome of possible changes including the effected changes</w:t>
      </w:r>
    </w:p>
    <w:p w:rsidR="00764ED5" w:rsidRDefault="00764ED5" w:rsidP="00764ED5">
      <w:pPr>
        <w:pStyle w:val="ListParagraph"/>
        <w:numPr>
          <w:ilvl w:val="0"/>
          <w:numId w:val="2"/>
        </w:numPr>
      </w:pPr>
      <w:r>
        <w:t>Revise the requirements</w:t>
      </w:r>
    </w:p>
    <w:p w:rsidR="00764ED5" w:rsidRPr="0048633B" w:rsidRDefault="00764ED5" w:rsidP="00764ED5">
      <w:pPr>
        <w:pStyle w:val="ListParagraph"/>
        <w:numPr>
          <w:ilvl w:val="0"/>
          <w:numId w:val="2"/>
        </w:numPr>
      </w:pPr>
      <w:r>
        <w:t xml:space="preserve">Change implementation  </w:t>
      </w:r>
    </w:p>
    <w:sectPr w:rsidR="00764ED5" w:rsidRPr="0048633B" w:rsidSect="00DF455F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E8" w:rsidRDefault="00D230E8" w:rsidP="00EC18FB">
      <w:r>
        <w:separator/>
      </w:r>
    </w:p>
  </w:endnote>
  <w:endnote w:type="continuationSeparator" w:id="0">
    <w:p w:rsidR="00D230E8" w:rsidRDefault="00D230E8" w:rsidP="00EC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E8" w:rsidRDefault="00D230E8" w:rsidP="00EC18FB">
      <w:r>
        <w:separator/>
      </w:r>
    </w:p>
  </w:footnote>
  <w:footnote w:type="continuationSeparator" w:id="0">
    <w:p w:rsidR="00D230E8" w:rsidRDefault="00D230E8" w:rsidP="00EC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D5" w:rsidRDefault="00D230E8">
    <w:pPr>
      <w:pStyle w:val="Header"/>
    </w:pPr>
    <w:sdt>
      <w:sdtPr>
        <w:id w:val="171999623"/>
        <w:placeholder>
          <w:docPart w:val="AA2409B1D889824590007D26E8F691DC"/>
        </w:placeholder>
        <w:temporary/>
        <w:showingPlcHdr/>
      </w:sdtPr>
      <w:sdtEndPr/>
      <w:sdtContent>
        <w:r w:rsidR="00764ED5">
          <w:t>[Type text]</w:t>
        </w:r>
      </w:sdtContent>
    </w:sdt>
    <w:r w:rsidR="00764ED5">
      <w:ptab w:relativeTo="margin" w:alignment="center" w:leader="none"/>
    </w:r>
    <w:sdt>
      <w:sdtPr>
        <w:id w:val="171999624"/>
        <w:placeholder>
          <w:docPart w:val="1355C888E143D84DA44DF892DCE27C8D"/>
        </w:placeholder>
        <w:temporary/>
        <w:showingPlcHdr/>
      </w:sdtPr>
      <w:sdtEndPr/>
      <w:sdtContent>
        <w:r w:rsidR="00764ED5">
          <w:t>[Type text]</w:t>
        </w:r>
      </w:sdtContent>
    </w:sdt>
    <w:r w:rsidR="00764ED5">
      <w:ptab w:relativeTo="margin" w:alignment="right" w:leader="none"/>
    </w:r>
    <w:sdt>
      <w:sdtPr>
        <w:id w:val="171999625"/>
        <w:placeholder>
          <w:docPart w:val="B403611D16CA7747BE83CCE643815DF6"/>
        </w:placeholder>
        <w:temporary/>
        <w:showingPlcHdr/>
      </w:sdtPr>
      <w:sdtEndPr/>
      <w:sdtContent>
        <w:r w:rsidR="00764ED5">
          <w:t>[Type text]</w:t>
        </w:r>
      </w:sdtContent>
    </w:sdt>
  </w:p>
  <w:p w:rsidR="00764ED5" w:rsidRDefault="00764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ED5" w:rsidRDefault="00764ED5">
    <w:pPr>
      <w:pStyle w:val="Header"/>
    </w:pPr>
    <w:r>
      <w:t>Thomas Claxton</w:t>
    </w:r>
  </w:p>
  <w:p w:rsidR="00764ED5" w:rsidRDefault="00764ED5">
    <w:pPr>
      <w:pStyle w:val="Header"/>
    </w:pPr>
    <w:r>
      <w:t>COSC 412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57A3A"/>
    <w:multiLevelType w:val="hybridMultilevel"/>
    <w:tmpl w:val="CC906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1368D2"/>
    <w:multiLevelType w:val="hybridMultilevel"/>
    <w:tmpl w:val="36408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becca Broadwater">
    <w15:presenceInfo w15:providerId="Windows Live" w15:userId="31626cb6f00fd9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FB"/>
    <w:rsid w:val="002C010B"/>
    <w:rsid w:val="0048633B"/>
    <w:rsid w:val="005F1C15"/>
    <w:rsid w:val="00667EA9"/>
    <w:rsid w:val="00764ED5"/>
    <w:rsid w:val="009017CD"/>
    <w:rsid w:val="00C96C46"/>
    <w:rsid w:val="00D230E8"/>
    <w:rsid w:val="00DF455F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25A7C9-876D-43CB-A580-9C1412A2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8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8FB"/>
  </w:style>
  <w:style w:type="paragraph" w:styleId="Footer">
    <w:name w:val="footer"/>
    <w:basedOn w:val="Normal"/>
    <w:link w:val="FooterChar"/>
    <w:uiPriority w:val="99"/>
    <w:unhideWhenUsed/>
    <w:rsid w:val="00EC18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8FB"/>
  </w:style>
  <w:style w:type="paragraph" w:styleId="ListParagraph">
    <w:name w:val="List Paragraph"/>
    <w:basedOn w:val="Normal"/>
    <w:uiPriority w:val="34"/>
    <w:qFormat/>
    <w:rsid w:val="0090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2409B1D889824590007D26E8F69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CD17-4059-C640-954A-6E3EB3F21F31}"/>
      </w:docPartPr>
      <w:docPartBody>
        <w:p w:rsidR="0060057E" w:rsidRDefault="0060057E" w:rsidP="0060057E">
          <w:pPr>
            <w:pStyle w:val="AA2409B1D889824590007D26E8F691DC"/>
          </w:pPr>
          <w:r>
            <w:t>[Type text]</w:t>
          </w:r>
        </w:p>
      </w:docPartBody>
    </w:docPart>
    <w:docPart>
      <w:docPartPr>
        <w:name w:val="1355C888E143D84DA44DF892DCE2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11D9-E923-254D-9D9A-8D23B8496CCE}"/>
      </w:docPartPr>
      <w:docPartBody>
        <w:p w:rsidR="0060057E" w:rsidRDefault="0060057E" w:rsidP="0060057E">
          <w:pPr>
            <w:pStyle w:val="1355C888E143D84DA44DF892DCE27C8D"/>
          </w:pPr>
          <w:r>
            <w:t>[Type text]</w:t>
          </w:r>
        </w:p>
      </w:docPartBody>
    </w:docPart>
    <w:docPart>
      <w:docPartPr>
        <w:name w:val="B403611D16CA7747BE83CCE643815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E814C-1B5B-334B-9ACD-F28875B7FB5C}"/>
      </w:docPartPr>
      <w:docPartBody>
        <w:p w:rsidR="0060057E" w:rsidRDefault="0060057E" w:rsidP="0060057E">
          <w:pPr>
            <w:pStyle w:val="B403611D16CA7747BE83CCE643815DF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7E"/>
    <w:rsid w:val="003A7F7D"/>
    <w:rsid w:val="006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409B1D889824590007D26E8F691DC">
    <w:name w:val="AA2409B1D889824590007D26E8F691DC"/>
    <w:rsid w:val="0060057E"/>
  </w:style>
  <w:style w:type="paragraph" w:customStyle="1" w:styleId="1355C888E143D84DA44DF892DCE27C8D">
    <w:name w:val="1355C888E143D84DA44DF892DCE27C8D"/>
    <w:rsid w:val="0060057E"/>
  </w:style>
  <w:style w:type="paragraph" w:customStyle="1" w:styleId="B403611D16CA7747BE83CCE643815DF6">
    <w:name w:val="B403611D16CA7747BE83CCE643815DF6"/>
    <w:rsid w:val="0060057E"/>
  </w:style>
  <w:style w:type="paragraph" w:customStyle="1" w:styleId="B154E77A81F6A544B7819DB2141852CB">
    <w:name w:val="B154E77A81F6A544B7819DB2141852CB"/>
    <w:rsid w:val="0060057E"/>
  </w:style>
  <w:style w:type="paragraph" w:customStyle="1" w:styleId="3C7B3877A07DD746940503167A696985">
    <w:name w:val="3C7B3877A07DD746940503167A696985"/>
    <w:rsid w:val="0060057E"/>
  </w:style>
  <w:style w:type="paragraph" w:customStyle="1" w:styleId="F9DF46CEF28B2445BF94AFBCEEDCD535">
    <w:name w:val="F9DF46CEF28B2445BF94AFBCEEDCD535"/>
    <w:rsid w:val="00600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780E4-F028-405F-BE69-2B355F6F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309</Words>
  <Characters>1764</Characters>
  <Application>Microsoft Office Word</Application>
  <DocSecurity>0</DocSecurity>
  <Lines>14</Lines>
  <Paragraphs>4</Paragraphs>
  <ScaleCrop>false</ScaleCrop>
  <Company>Towson University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Claxton</dc:creator>
  <cp:keywords/>
  <dc:description/>
  <cp:lastModifiedBy>Rebecca Broadwater</cp:lastModifiedBy>
  <cp:revision>3</cp:revision>
  <dcterms:created xsi:type="dcterms:W3CDTF">2014-09-18T00:03:00Z</dcterms:created>
  <dcterms:modified xsi:type="dcterms:W3CDTF">2014-10-01T02:22:00Z</dcterms:modified>
</cp:coreProperties>
</file>